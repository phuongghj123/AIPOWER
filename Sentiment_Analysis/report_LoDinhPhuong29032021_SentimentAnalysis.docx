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0EEF4" w14:textId="5287B3EC" w:rsidR="00C4037E" w:rsidRPr="00AB14FD" w:rsidRDefault="00AB14FD" w:rsidP="00AB14FD">
      <w:pPr>
        <w:jc w:val="center"/>
        <w:rPr>
          <w:rFonts w:ascii="Times New Roman" w:hAnsi="Times New Roman" w:cs="Times New Roman"/>
          <w:b/>
          <w:bCs/>
          <w:sz w:val="24"/>
          <w:szCs w:val="24"/>
        </w:rPr>
      </w:pPr>
      <w:r w:rsidRPr="00AB14FD">
        <w:rPr>
          <w:rFonts w:ascii="Times New Roman" w:hAnsi="Times New Roman" w:cs="Times New Roman"/>
          <w:b/>
          <w:bCs/>
          <w:sz w:val="24"/>
          <w:szCs w:val="24"/>
        </w:rPr>
        <w:t>Phân loại sắc thái bình luận</w:t>
      </w:r>
    </w:p>
    <w:p w14:paraId="3B0E3848" w14:textId="3F98F36F" w:rsidR="00AB14FD" w:rsidRDefault="00AB14FD">
      <w:pPr>
        <w:rPr>
          <w:rFonts w:ascii="Times New Roman" w:hAnsi="Times New Roman" w:cs="Times New Roman"/>
          <w:sz w:val="24"/>
          <w:szCs w:val="24"/>
        </w:rPr>
      </w:pPr>
      <w:r>
        <w:rPr>
          <w:rFonts w:ascii="Times New Roman" w:hAnsi="Times New Roman" w:cs="Times New Roman"/>
          <w:sz w:val="24"/>
          <w:szCs w:val="24"/>
        </w:rPr>
        <w:t>Xác định một bình luận là tích cực hay tiêu cực</w:t>
      </w:r>
    </w:p>
    <w:p w14:paraId="273ECFF5" w14:textId="2095F632" w:rsidR="00AB14FD" w:rsidRDefault="00AB14FD">
      <w:pPr>
        <w:rPr>
          <w:rFonts w:ascii="Times New Roman" w:hAnsi="Times New Roman" w:cs="Times New Roman"/>
          <w:sz w:val="24"/>
          <w:szCs w:val="24"/>
        </w:rPr>
      </w:pPr>
      <w:r>
        <w:rPr>
          <w:rFonts w:ascii="Times New Roman" w:hAnsi="Times New Roman" w:cs="Times New Roman"/>
          <w:sz w:val="24"/>
          <w:szCs w:val="24"/>
        </w:rPr>
        <w:t>Các bước thực hiện:</w:t>
      </w:r>
    </w:p>
    <w:p w14:paraId="3412B135" w14:textId="47280E17" w:rsidR="00AB14FD" w:rsidRDefault="00AB14FD">
      <w:pPr>
        <w:rPr>
          <w:rFonts w:ascii="Times New Roman" w:hAnsi="Times New Roman" w:cs="Times New Roman"/>
          <w:sz w:val="24"/>
          <w:szCs w:val="24"/>
        </w:rPr>
      </w:pPr>
      <w:r>
        <w:rPr>
          <w:rFonts w:ascii="Times New Roman" w:hAnsi="Times New Roman" w:cs="Times New Roman"/>
          <w:sz w:val="24"/>
          <w:szCs w:val="24"/>
        </w:rPr>
        <w:t>1. Đọc dữ liệu từ file train.crash</w:t>
      </w:r>
    </w:p>
    <w:p w14:paraId="66B15B13" w14:textId="1B0CF7D4" w:rsidR="00AB14FD" w:rsidRDefault="00AB14FD">
      <w:pPr>
        <w:rPr>
          <w:rFonts w:ascii="Times New Roman" w:hAnsi="Times New Roman" w:cs="Times New Roman"/>
          <w:sz w:val="24"/>
          <w:szCs w:val="24"/>
        </w:rPr>
      </w:pPr>
      <w:r>
        <w:rPr>
          <w:rFonts w:ascii="Times New Roman" w:hAnsi="Times New Roman" w:cs="Times New Roman"/>
          <w:sz w:val="24"/>
          <w:szCs w:val="24"/>
        </w:rPr>
        <w:t>2. Tiền xử lý dữ liệu cho dữ liệu đầu vào</w:t>
      </w:r>
    </w:p>
    <w:p w14:paraId="5B8C2ED8" w14:textId="1EF3649D" w:rsidR="00AB14FD" w:rsidRDefault="00AB14FD" w:rsidP="00AB14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Đưa các ký tự in hoa về chữ thường</w:t>
      </w:r>
    </w:p>
    <w:p w14:paraId="7A6797F3" w14:textId="75A2D76B" w:rsidR="00AB14FD" w:rsidRDefault="00AB14FD" w:rsidP="00AB14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Loại bỏ các </w:t>
      </w:r>
      <w:ins w:id="0" w:author="Lỡ Đình Phương" w:date="2021-03-29T10:09:00Z">
        <w:r w:rsidR="00757F1A">
          <w:rPr>
            <w:rFonts w:ascii="Times New Roman" w:hAnsi="Times New Roman" w:cs="Times New Roman"/>
            <w:sz w:val="24"/>
            <w:szCs w:val="24"/>
          </w:rPr>
          <w:t xml:space="preserve">con </w:t>
        </w:r>
      </w:ins>
      <w:r>
        <w:rPr>
          <w:rFonts w:ascii="Times New Roman" w:hAnsi="Times New Roman" w:cs="Times New Roman"/>
          <w:sz w:val="24"/>
          <w:szCs w:val="24"/>
        </w:rPr>
        <w:t>số</w:t>
      </w:r>
    </w:p>
    <w:p w14:paraId="1BE6D798" w14:textId="0FFCEC4C" w:rsidR="00AB14FD" w:rsidRDefault="00AB14FD" w:rsidP="00AB14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Loại bỏ các dấu câu</w:t>
      </w:r>
    </w:p>
    <w:p w14:paraId="7501E0CB" w14:textId="07F21137" w:rsidR="00AB14FD" w:rsidRDefault="00AB14FD" w:rsidP="00AB14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Loại bỏ khoảng trắng thừa</w:t>
      </w:r>
    </w:p>
    <w:p w14:paraId="6C8B2A11" w14:textId="1D3027F4" w:rsidR="00AB14FD" w:rsidRDefault="00AB14FD" w:rsidP="00AB14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Loại bỏ các chữ cái giống nhau liên tiếp</w:t>
      </w:r>
      <w:r w:rsidR="00834E2F">
        <w:rPr>
          <w:rFonts w:ascii="Times New Roman" w:hAnsi="Times New Roman" w:cs="Times New Roman"/>
          <w:sz w:val="24"/>
          <w:szCs w:val="24"/>
        </w:rPr>
        <w:t>: ví dụ: “quaaaaaaaaaaaa” sẽ thành “qua”</w:t>
      </w:r>
    </w:p>
    <w:p w14:paraId="2856D199" w14:textId="7706D57F" w:rsidR="00AB14FD" w:rsidRDefault="00AB14FD" w:rsidP="00AB14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Tách từ tiếng Việt tử dụng thư viện underthesea</w:t>
      </w:r>
    </w:p>
    <w:p w14:paraId="5C396E48" w14:textId="5ADCCAAA" w:rsidR="00AB14FD" w:rsidRDefault="00AB14FD" w:rsidP="00AB14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Loại bỏ các stopwords tiếng Việt</w:t>
      </w:r>
    </w:p>
    <w:p w14:paraId="6357BF8F" w14:textId="75D722F3" w:rsidR="00AB14FD" w:rsidRDefault="00834E2F" w:rsidP="00AB14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Chuẩn hóa từ để tăng độ chính xác cho tập dữ liệu: ví dụ: các từ tks, thanks,…. đều có nghĩa là cảm ơn trong tiếng Việt</w:t>
      </w:r>
    </w:p>
    <w:p w14:paraId="5964C0BB" w14:textId="3A375332" w:rsidR="00834E2F" w:rsidRDefault="00834E2F" w:rsidP="00834E2F">
      <w:pPr>
        <w:rPr>
          <w:rFonts w:ascii="Times New Roman" w:hAnsi="Times New Roman" w:cs="Times New Roman"/>
          <w:sz w:val="24"/>
          <w:szCs w:val="24"/>
        </w:rPr>
      </w:pPr>
      <w:r>
        <w:rPr>
          <w:rFonts w:ascii="Times New Roman" w:hAnsi="Times New Roman" w:cs="Times New Roman"/>
          <w:sz w:val="24"/>
          <w:szCs w:val="24"/>
        </w:rPr>
        <w:t>3. Vector hóa dữ liệu sau khi đã thực hiện bước tiền xử lý</w:t>
      </w:r>
    </w:p>
    <w:p w14:paraId="777F85D2" w14:textId="27E38D1E" w:rsidR="00834E2F" w:rsidRDefault="00834E2F" w:rsidP="00834E2F">
      <w:pPr>
        <w:rPr>
          <w:rFonts w:ascii="Times New Roman" w:hAnsi="Times New Roman" w:cs="Times New Roman"/>
          <w:sz w:val="24"/>
          <w:szCs w:val="24"/>
        </w:rPr>
      </w:pPr>
      <w:r>
        <w:rPr>
          <w:rFonts w:ascii="Times New Roman" w:hAnsi="Times New Roman" w:cs="Times New Roman"/>
          <w:sz w:val="24"/>
          <w:szCs w:val="24"/>
        </w:rPr>
        <w:t>Vector hóa dữ liệu sử dụng kỹ thuật TF-IDF có trong thư viện sklearn</w:t>
      </w:r>
    </w:p>
    <w:p w14:paraId="5FA97B68" w14:textId="180BB7BF" w:rsidR="00834E2F" w:rsidRDefault="00834E2F" w:rsidP="00834E2F">
      <w:pPr>
        <w:rPr>
          <w:rFonts w:ascii="Times New Roman" w:hAnsi="Times New Roman" w:cs="Times New Roman"/>
          <w:sz w:val="24"/>
          <w:szCs w:val="24"/>
        </w:rPr>
      </w:pPr>
      <w:r>
        <w:rPr>
          <w:rFonts w:ascii="Times New Roman" w:hAnsi="Times New Roman" w:cs="Times New Roman"/>
          <w:sz w:val="24"/>
          <w:szCs w:val="24"/>
        </w:rPr>
        <w:t>TF-IDF (Term Frequency – Inverse Document Frequency) được sử dụng để đánh giá tầm quan trọng của một từ trong văn bản.</w:t>
      </w:r>
    </w:p>
    <w:p w14:paraId="676BA201" w14:textId="3DCB47AD" w:rsidR="00834E2F" w:rsidRPr="00214AE0" w:rsidRDefault="00834E2F" w:rsidP="00214AE0">
      <w:pPr>
        <w:pStyle w:val="ListParagraph"/>
        <w:numPr>
          <w:ilvl w:val="0"/>
          <w:numId w:val="2"/>
        </w:numPr>
        <w:rPr>
          <w:rFonts w:ascii="Times New Roman" w:hAnsi="Times New Roman" w:cs="Times New Roman"/>
          <w:sz w:val="24"/>
          <w:szCs w:val="24"/>
        </w:rPr>
      </w:pPr>
      <w:r w:rsidRPr="00214AE0">
        <w:rPr>
          <w:rFonts w:ascii="Times New Roman" w:hAnsi="Times New Roman" w:cs="Times New Roman"/>
          <w:sz w:val="24"/>
          <w:szCs w:val="24"/>
        </w:rPr>
        <w:t>TF: tần suất xuất hiện của từ, là số lần từ xuất hiện trong văn bản</w:t>
      </w:r>
      <w:r w:rsidR="00214AE0" w:rsidRPr="00214AE0">
        <w:rPr>
          <w:rFonts w:ascii="Times New Roman" w:hAnsi="Times New Roman" w:cs="Times New Roman"/>
          <w:sz w:val="24"/>
          <w:szCs w:val="24"/>
        </w:rPr>
        <w:t xml:space="preserve">, </w:t>
      </w:r>
    </w:p>
    <w:p w14:paraId="3A8992F6" w14:textId="743F5D2F" w:rsidR="00214AE0" w:rsidRDefault="00214AE0" w:rsidP="00214AE0">
      <w:pPr>
        <w:ind w:firstLine="720"/>
        <w:rPr>
          <w:rFonts w:ascii="Times New Roman" w:hAnsi="Times New Roman" w:cs="Times New Roman"/>
          <w:sz w:val="24"/>
          <w:szCs w:val="24"/>
        </w:rPr>
      </w:pPr>
      <w:r>
        <w:rPr>
          <w:rFonts w:ascii="Times New Roman" w:hAnsi="Times New Roman" w:cs="Times New Roman"/>
          <w:sz w:val="24"/>
          <w:szCs w:val="24"/>
        </w:rPr>
        <w:t>TF(t,d) = số lần từ t xuất hiện trong văn bản d/tổng số từ trong văn bản d</w:t>
      </w:r>
    </w:p>
    <w:p w14:paraId="3DE6B9D4" w14:textId="2F0A9758" w:rsidR="00214AE0" w:rsidRDefault="00214AE0" w:rsidP="00214A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IDF: dùng để đánh giá mức độ quan trọng của một từ trong văn bản</w:t>
      </w:r>
    </w:p>
    <w:p w14:paraId="445CC4F7" w14:textId="009EBCB0" w:rsidR="00214AE0" w:rsidRDefault="00214AE0" w:rsidP="00214AE0">
      <w:pPr>
        <w:pStyle w:val="ListParagraph"/>
        <w:rPr>
          <w:rFonts w:ascii="Times New Roman" w:hAnsi="Times New Roman" w:cs="Times New Roman"/>
          <w:sz w:val="24"/>
          <w:szCs w:val="24"/>
        </w:rPr>
      </w:pPr>
      <w:r>
        <w:rPr>
          <w:rFonts w:ascii="Times New Roman" w:hAnsi="Times New Roman" w:cs="Times New Roman"/>
          <w:sz w:val="24"/>
          <w:szCs w:val="24"/>
        </w:rPr>
        <w:t>IDF(t, D) = log_e(số văn bản trong tập D/số văn bản chứa từ t trong tập D)</w:t>
      </w:r>
    </w:p>
    <w:p w14:paraId="64B966DE" w14:textId="3C4116C4" w:rsidR="00214AE0" w:rsidRDefault="0096360A" w:rsidP="00214AE0">
      <w:pPr>
        <w:pStyle w:val="ListParagraph"/>
        <w:rPr>
          <w:rFonts w:ascii="Times New Roman" w:hAnsi="Times New Roman" w:cs="Times New Roman"/>
          <w:sz w:val="24"/>
          <w:szCs w:val="24"/>
        </w:rPr>
      </w:pPr>
      <w:r>
        <w:rPr>
          <w:rFonts w:ascii="Times New Roman" w:hAnsi="Times New Roman" w:cs="Times New Roman"/>
          <w:sz w:val="24"/>
          <w:szCs w:val="24"/>
        </w:rPr>
        <w:t>TF-IDF = TF x IDF</w:t>
      </w:r>
    </w:p>
    <w:p w14:paraId="28132510" w14:textId="7992796B" w:rsidR="0096360A" w:rsidRDefault="0096360A" w:rsidP="0096360A">
      <w:pPr>
        <w:rPr>
          <w:rFonts w:ascii="Times New Roman" w:hAnsi="Times New Roman" w:cs="Times New Roman"/>
          <w:sz w:val="24"/>
          <w:szCs w:val="24"/>
        </w:rPr>
      </w:pPr>
      <w:r>
        <w:rPr>
          <w:rFonts w:ascii="Times New Roman" w:hAnsi="Times New Roman" w:cs="Times New Roman"/>
          <w:sz w:val="24"/>
          <w:szCs w:val="24"/>
        </w:rPr>
        <w:t xml:space="preserve">4. Tiến hành train model </w:t>
      </w:r>
      <w:ins w:id="1" w:author="Lỡ Đình Phương" w:date="2021-03-29T09:49:00Z">
        <w:r w:rsidR="00670C9C">
          <w:rPr>
            <w:rFonts w:ascii="Times New Roman" w:hAnsi="Times New Roman" w:cs="Times New Roman"/>
            <w:sz w:val="24"/>
            <w:szCs w:val="24"/>
          </w:rPr>
          <w:t>sử dụng các mô hình th</w:t>
        </w:r>
        <w:r w:rsidR="00757F1A">
          <w:rPr>
            <w:rFonts w:ascii="Times New Roman" w:hAnsi="Times New Roman" w:cs="Times New Roman"/>
            <w:sz w:val="24"/>
            <w:szCs w:val="24"/>
          </w:rPr>
          <w:t>ường gặp như Logistic Regression và MultinomialNB</w:t>
        </w:r>
      </w:ins>
    </w:p>
    <w:p w14:paraId="0AEAD8A5" w14:textId="423BFEC2" w:rsidR="0096360A" w:rsidRPr="00964D4F" w:rsidRDefault="0096360A">
      <w:pPr>
        <w:pStyle w:val="ListParagraph"/>
        <w:numPr>
          <w:ilvl w:val="0"/>
          <w:numId w:val="2"/>
        </w:numPr>
        <w:rPr>
          <w:rFonts w:ascii="Times New Roman" w:hAnsi="Times New Roman" w:cs="Times New Roman"/>
          <w:sz w:val="24"/>
          <w:szCs w:val="24"/>
          <w:rPrChange w:id="2" w:author="Lỡ Đình Phương" w:date="2021-03-29T07:16:00Z">
            <w:rPr/>
          </w:rPrChange>
        </w:rPr>
        <w:pPrChange w:id="3" w:author="Lỡ Đình Phương" w:date="2021-03-29T07:17:00Z">
          <w:pPr/>
        </w:pPrChange>
      </w:pPr>
      <w:r w:rsidRPr="00964D4F">
        <w:rPr>
          <w:rFonts w:ascii="Times New Roman" w:hAnsi="Times New Roman" w:cs="Times New Roman"/>
          <w:sz w:val="24"/>
          <w:szCs w:val="24"/>
          <w:rPrChange w:id="4" w:author="Lỡ Đình Phương" w:date="2021-03-29T07:16:00Z">
            <w:rPr/>
          </w:rPrChange>
        </w:rPr>
        <w:t>Chia tập dữ liệu train/test theo tỷ lệ 80/20</w:t>
      </w:r>
    </w:p>
    <w:p w14:paraId="12A929B4" w14:textId="5094FE8E" w:rsidR="0096360A" w:rsidRPr="00964D4F" w:rsidRDefault="0096360A">
      <w:pPr>
        <w:pStyle w:val="ListParagraph"/>
        <w:numPr>
          <w:ilvl w:val="0"/>
          <w:numId w:val="2"/>
        </w:numPr>
        <w:rPr>
          <w:rFonts w:ascii="Times New Roman" w:hAnsi="Times New Roman" w:cs="Times New Roman"/>
          <w:sz w:val="24"/>
          <w:szCs w:val="24"/>
          <w:rPrChange w:id="5" w:author="Lỡ Đình Phương" w:date="2021-03-29T07:16:00Z">
            <w:rPr/>
          </w:rPrChange>
        </w:rPr>
        <w:pPrChange w:id="6" w:author="Lỡ Đình Phương" w:date="2021-03-29T07:17:00Z">
          <w:pPr/>
        </w:pPrChange>
      </w:pPr>
      <w:r w:rsidRPr="00964D4F">
        <w:rPr>
          <w:rFonts w:ascii="Times New Roman" w:hAnsi="Times New Roman" w:cs="Times New Roman"/>
          <w:sz w:val="24"/>
          <w:szCs w:val="24"/>
          <w:rPrChange w:id="7" w:author="Lỡ Đình Phương" w:date="2021-03-29T07:16:00Z">
            <w:rPr/>
          </w:rPrChange>
        </w:rPr>
        <w:t>Sử dụng model Logistic Regression và MultinomialNB</w:t>
      </w:r>
    </w:p>
    <w:p w14:paraId="7EF67582" w14:textId="5B279306" w:rsidR="0096360A" w:rsidRPr="00964D4F" w:rsidRDefault="0096360A">
      <w:pPr>
        <w:pStyle w:val="ListParagraph"/>
        <w:numPr>
          <w:ilvl w:val="0"/>
          <w:numId w:val="2"/>
        </w:numPr>
        <w:rPr>
          <w:ins w:id="8" w:author="Lỡ Đình Phương" w:date="2021-03-29T07:14:00Z"/>
          <w:rFonts w:ascii="Times New Roman" w:hAnsi="Times New Roman" w:cs="Times New Roman"/>
          <w:sz w:val="24"/>
          <w:szCs w:val="24"/>
          <w:rPrChange w:id="9" w:author="Lỡ Đình Phương" w:date="2021-03-29T07:16:00Z">
            <w:rPr>
              <w:ins w:id="10" w:author="Lỡ Đình Phương" w:date="2021-03-29T07:14:00Z"/>
            </w:rPr>
          </w:rPrChange>
        </w:rPr>
        <w:pPrChange w:id="11" w:author="Lỡ Đình Phương" w:date="2021-03-29T07:17:00Z">
          <w:pPr/>
        </w:pPrChange>
      </w:pPr>
      <w:r w:rsidRPr="00964D4F">
        <w:rPr>
          <w:rFonts w:ascii="Times New Roman" w:hAnsi="Times New Roman" w:cs="Times New Roman"/>
          <w:sz w:val="24"/>
          <w:szCs w:val="24"/>
          <w:rPrChange w:id="12" w:author="Lỡ Đình Phương" w:date="2021-03-29T07:16:00Z">
            <w:rPr/>
          </w:rPrChange>
        </w:rPr>
        <w:t>Đánh giá model sử dụng F1_score và confusion matrix</w:t>
      </w:r>
    </w:p>
    <w:p w14:paraId="57D1CA34" w14:textId="5E054039" w:rsidR="0058291A" w:rsidRPr="00964D4F" w:rsidRDefault="0058291A">
      <w:pPr>
        <w:pStyle w:val="ListParagraph"/>
        <w:numPr>
          <w:ilvl w:val="0"/>
          <w:numId w:val="3"/>
        </w:numPr>
        <w:rPr>
          <w:ins w:id="13" w:author="Lỡ Đình Phương" w:date="2021-03-29T07:16:00Z"/>
          <w:rFonts w:ascii="Times New Roman" w:hAnsi="Times New Roman" w:cs="Times New Roman"/>
          <w:sz w:val="24"/>
          <w:szCs w:val="24"/>
          <w:rPrChange w:id="14" w:author="Lỡ Đình Phương" w:date="2021-03-29T07:17:00Z">
            <w:rPr>
              <w:ins w:id="15" w:author="Lỡ Đình Phương" w:date="2021-03-29T07:16:00Z"/>
            </w:rPr>
          </w:rPrChange>
        </w:rPr>
        <w:pPrChange w:id="16" w:author="Lỡ Đình Phương" w:date="2021-03-29T07:17:00Z">
          <w:pPr/>
        </w:pPrChange>
      </w:pPr>
      <w:ins w:id="17" w:author="Lỡ Đình Phương" w:date="2021-03-29T07:16:00Z">
        <w:r w:rsidRPr="00964D4F">
          <w:rPr>
            <w:rFonts w:ascii="Times New Roman" w:hAnsi="Times New Roman" w:cs="Times New Roman"/>
            <w:sz w:val="24"/>
            <w:szCs w:val="24"/>
            <w:rPrChange w:id="18" w:author="Lỡ Đình Phương" w:date="2021-03-29T07:17:00Z">
              <w:rPr/>
            </w:rPrChange>
          </w:rPr>
          <w:t>Confusion matrix giúp ta có cái nhìn chi tiết hơn trong quá trình chọn lọc model dựa trên tập dữ liệu có sẵn</w:t>
        </w:r>
      </w:ins>
    </w:p>
    <w:p w14:paraId="2647126C" w14:textId="77777777" w:rsidR="0058291A" w:rsidRPr="00964D4F" w:rsidRDefault="0058291A">
      <w:pPr>
        <w:pStyle w:val="ListParagraph"/>
        <w:numPr>
          <w:ilvl w:val="0"/>
          <w:numId w:val="3"/>
        </w:numPr>
        <w:rPr>
          <w:ins w:id="19" w:author="Lỡ Đình Phương" w:date="2021-03-29T07:16:00Z"/>
          <w:rFonts w:ascii="Times New Roman" w:hAnsi="Times New Roman" w:cs="Times New Roman"/>
          <w:sz w:val="24"/>
          <w:szCs w:val="24"/>
          <w:rPrChange w:id="20" w:author="Lỡ Đình Phương" w:date="2021-03-29T07:17:00Z">
            <w:rPr>
              <w:ins w:id="21" w:author="Lỡ Đình Phương" w:date="2021-03-29T07:16:00Z"/>
            </w:rPr>
          </w:rPrChange>
        </w:rPr>
        <w:pPrChange w:id="22" w:author="Lỡ Đình Phương" w:date="2021-03-29T07:17:00Z">
          <w:pPr/>
        </w:pPrChange>
      </w:pPr>
      <w:ins w:id="23" w:author="Lỡ Đình Phương" w:date="2021-03-29T07:16:00Z">
        <w:r w:rsidRPr="00964D4F">
          <w:rPr>
            <w:rFonts w:ascii="Times New Roman" w:hAnsi="Times New Roman" w:cs="Times New Roman"/>
            <w:sz w:val="24"/>
            <w:szCs w:val="24"/>
            <w:rPrChange w:id="24" w:author="Lỡ Đình Phương" w:date="2021-03-29T07:17:00Z">
              <w:rPr/>
            </w:rPrChange>
          </w:rPr>
          <w:t>Bài toán này thuộc loại binary classification (có 2 lớp dữ liệu) nên ta sử dụng phương pháp True/False Positive/Negative, ta định nghĩa phương pháp này dựa trên confusion matrix</w:t>
        </w:r>
      </w:ins>
    </w:p>
    <w:p w14:paraId="0F9A716F" w14:textId="77777777" w:rsidR="0058291A" w:rsidRPr="0058291A" w:rsidRDefault="0058291A" w:rsidP="0058291A">
      <w:pPr>
        <w:rPr>
          <w:ins w:id="25" w:author="Lỡ Đình Phương" w:date="2021-03-29T07:16:00Z"/>
          <w:rFonts w:ascii="Times New Roman" w:hAnsi="Times New Roman" w:cs="Times New Roman"/>
          <w:sz w:val="24"/>
          <w:szCs w:val="24"/>
        </w:rPr>
      </w:pPr>
    </w:p>
    <w:p w14:paraId="657454E2" w14:textId="0871BEDA" w:rsidR="0058291A" w:rsidRPr="00964D4F" w:rsidRDefault="0058291A">
      <w:pPr>
        <w:pStyle w:val="ListParagraph"/>
        <w:numPr>
          <w:ilvl w:val="0"/>
          <w:numId w:val="3"/>
        </w:numPr>
        <w:rPr>
          <w:ins w:id="26" w:author="Lỡ Đình Phương" w:date="2021-03-29T07:16:00Z"/>
          <w:rFonts w:ascii="Times New Roman" w:hAnsi="Times New Roman" w:cs="Times New Roman"/>
          <w:sz w:val="24"/>
          <w:szCs w:val="24"/>
          <w:rPrChange w:id="27" w:author="Lỡ Đình Phương" w:date="2021-03-29T07:17:00Z">
            <w:rPr>
              <w:ins w:id="28" w:author="Lỡ Đình Phương" w:date="2021-03-29T07:16:00Z"/>
            </w:rPr>
          </w:rPrChange>
        </w:rPr>
        <w:pPrChange w:id="29" w:author="Lỡ Đình Phương" w:date="2021-03-29T07:17:00Z">
          <w:pPr/>
        </w:pPrChange>
      </w:pPr>
      <w:ins w:id="30" w:author="Lỡ Đình Phương" w:date="2021-03-29T07:16:00Z">
        <w:r w:rsidRPr="00964D4F">
          <w:rPr>
            <w:rFonts w:ascii="Times New Roman" w:hAnsi="Times New Roman" w:cs="Times New Roman"/>
            <w:sz w:val="24"/>
            <w:szCs w:val="24"/>
            <w:rPrChange w:id="31" w:author="Lỡ Đình Phương" w:date="2021-03-29T07:17:00Z">
              <w:rPr/>
            </w:rPrChange>
          </w:rPr>
          <w:lastRenderedPageBreak/>
          <w:t>Tham khảo: https://machinelearningcoban.com/2017/08/31/evaluation/#-truefalse-positivenegative</w:t>
        </w:r>
      </w:ins>
    </w:p>
    <w:p w14:paraId="22794988" w14:textId="7805E319" w:rsidR="0058291A" w:rsidRPr="00964D4F" w:rsidRDefault="0058291A">
      <w:pPr>
        <w:pStyle w:val="ListParagraph"/>
        <w:numPr>
          <w:ilvl w:val="0"/>
          <w:numId w:val="3"/>
        </w:numPr>
        <w:rPr>
          <w:ins w:id="32" w:author="Lỡ Đình Phương" w:date="2021-03-29T07:16:00Z"/>
          <w:rFonts w:ascii="Times New Roman" w:hAnsi="Times New Roman" w:cs="Times New Roman"/>
          <w:sz w:val="24"/>
          <w:szCs w:val="24"/>
          <w:rPrChange w:id="33" w:author="Lỡ Đình Phương" w:date="2021-03-29T07:17:00Z">
            <w:rPr>
              <w:ins w:id="34" w:author="Lỡ Đình Phương" w:date="2021-03-29T07:16:00Z"/>
            </w:rPr>
          </w:rPrChange>
        </w:rPr>
        <w:pPrChange w:id="35" w:author="Lỡ Đình Phương" w:date="2021-03-29T07:17:00Z">
          <w:pPr/>
        </w:pPrChange>
      </w:pPr>
      <w:ins w:id="36" w:author="Lỡ Đình Phương" w:date="2021-03-29T07:16:00Z">
        <w:r w:rsidRPr="00964D4F">
          <w:rPr>
            <w:rFonts w:ascii="Times New Roman" w:hAnsi="Times New Roman" w:cs="Times New Roman"/>
            <w:sz w:val="24"/>
            <w:szCs w:val="24"/>
            <w:rPrChange w:id="37" w:author="Lỡ Đình Phương" w:date="2021-03-29T07:17:00Z">
              <w:rPr/>
            </w:rPrChange>
          </w:rPr>
          <w:t>Để đánh giá chất lượng của model ta sử dụng khái niệm F1-score, khái niệm này dựa trên 2 khái niệm khác là Precision và Recall</w:t>
        </w:r>
      </w:ins>
    </w:p>
    <w:p w14:paraId="1840430B" w14:textId="23BD4FD2" w:rsidR="007C42E0" w:rsidRPr="00964D4F" w:rsidRDefault="0058291A">
      <w:pPr>
        <w:pStyle w:val="ListParagraph"/>
        <w:numPr>
          <w:ilvl w:val="0"/>
          <w:numId w:val="3"/>
        </w:numPr>
        <w:rPr>
          <w:ins w:id="38" w:author="Lỡ Đình Phương" w:date="2021-03-29T07:16:00Z"/>
          <w:rFonts w:ascii="Times New Roman" w:hAnsi="Times New Roman" w:cs="Times New Roman"/>
          <w:sz w:val="24"/>
          <w:szCs w:val="24"/>
          <w:rPrChange w:id="39" w:author="Lỡ Đình Phương" w:date="2021-03-29T07:17:00Z">
            <w:rPr>
              <w:ins w:id="40" w:author="Lỡ Đình Phương" w:date="2021-03-29T07:16:00Z"/>
            </w:rPr>
          </w:rPrChange>
        </w:rPr>
        <w:pPrChange w:id="41" w:author="Lỡ Đình Phương" w:date="2021-03-29T07:17:00Z">
          <w:pPr/>
        </w:pPrChange>
      </w:pPr>
      <w:ins w:id="42" w:author="Lỡ Đình Phương" w:date="2021-03-29T07:16:00Z">
        <w:r w:rsidRPr="00964D4F">
          <w:rPr>
            <w:rFonts w:ascii="Times New Roman" w:hAnsi="Times New Roman" w:cs="Times New Roman"/>
            <w:sz w:val="24"/>
            <w:szCs w:val="24"/>
            <w:rPrChange w:id="43" w:author="Lỡ Đình Phương" w:date="2021-03-29T07:17:00Z">
              <w:rPr/>
            </w:rPrChange>
          </w:rPr>
          <w:t>Precision được định nghĩa là tỉ lệ số điểm true positive trong số những điểm được phân loại là positive (TP + FP)</w:t>
        </w:r>
      </w:ins>
    </w:p>
    <w:p w14:paraId="30ABE775" w14:textId="0D604E3A" w:rsidR="00964D4F" w:rsidRPr="00964D4F" w:rsidRDefault="00964D4F">
      <w:pPr>
        <w:pStyle w:val="ListParagraph"/>
        <w:numPr>
          <w:ilvl w:val="0"/>
          <w:numId w:val="3"/>
        </w:numPr>
        <w:rPr>
          <w:ins w:id="44" w:author="Lỡ Đình Phương" w:date="2021-03-29T07:16:00Z"/>
          <w:rFonts w:ascii="Times New Roman" w:hAnsi="Times New Roman" w:cs="Times New Roman"/>
          <w:sz w:val="24"/>
          <w:szCs w:val="24"/>
          <w:rPrChange w:id="45" w:author="Lỡ Đình Phương" w:date="2021-03-29T07:17:00Z">
            <w:rPr>
              <w:ins w:id="46" w:author="Lỡ Đình Phương" w:date="2021-03-29T07:16:00Z"/>
            </w:rPr>
          </w:rPrChange>
        </w:rPr>
        <w:pPrChange w:id="47" w:author="Lỡ Đình Phương" w:date="2021-03-29T07:17:00Z">
          <w:pPr/>
        </w:pPrChange>
      </w:pPr>
      <w:ins w:id="48" w:author="Lỡ Đình Phương" w:date="2021-03-29T07:16:00Z">
        <w:r w:rsidRPr="00964D4F">
          <w:rPr>
            <w:rFonts w:ascii="Times New Roman" w:hAnsi="Times New Roman" w:cs="Times New Roman"/>
            <w:sz w:val="24"/>
            <w:szCs w:val="24"/>
            <w:rPrChange w:id="49" w:author="Lỡ Đình Phương" w:date="2021-03-29T07:17:00Z">
              <w:rPr/>
            </w:rPrChange>
          </w:rPr>
          <w:t>Recall được định nghĩa là tỉ lệ số điểm true positive trong số những điểm thực sự là positive (TP + FN)</w:t>
        </w:r>
      </w:ins>
    </w:p>
    <w:p w14:paraId="42A5C470" w14:textId="776E2AE5" w:rsidR="00964D4F" w:rsidRDefault="00964D4F">
      <w:pPr>
        <w:pStyle w:val="ListParagraph"/>
        <w:numPr>
          <w:ilvl w:val="0"/>
          <w:numId w:val="3"/>
        </w:numPr>
        <w:rPr>
          <w:ins w:id="50" w:author="Lỡ Đình Phương" w:date="2021-03-29T09:35:00Z"/>
          <w:rFonts w:ascii="Times New Roman" w:hAnsi="Times New Roman" w:cs="Times New Roman"/>
          <w:sz w:val="24"/>
          <w:szCs w:val="24"/>
        </w:rPr>
      </w:pPr>
      <w:ins w:id="51" w:author="Lỡ Đình Phương" w:date="2021-03-29T07:16:00Z">
        <w:r w:rsidRPr="00964D4F">
          <w:rPr>
            <w:rFonts w:ascii="Times New Roman" w:hAnsi="Times New Roman" w:cs="Times New Roman"/>
            <w:sz w:val="24"/>
            <w:szCs w:val="24"/>
            <w:rPrChange w:id="52" w:author="Lỡ Đình Phương" w:date="2021-03-29T07:17:00Z">
              <w:rPr/>
            </w:rPrChange>
          </w:rPr>
          <w:t>F1-score là harmonic mean của precision và recall</w:t>
        </w:r>
      </w:ins>
    </w:p>
    <w:p w14:paraId="1B505561" w14:textId="662A08F5" w:rsidR="00964D4F" w:rsidRDefault="001B4A0F" w:rsidP="007E05F8">
      <w:pPr>
        <w:pStyle w:val="ListParagraph"/>
        <w:rPr>
          <w:rFonts w:ascii="Times New Roman" w:hAnsi="Times New Roman" w:cs="Times New Roman"/>
          <w:sz w:val="24"/>
          <w:szCs w:val="24"/>
        </w:rPr>
        <w:pPrChange w:id="53" w:author="Lỡ Đình Phương" w:date="2021-03-29T09:37:00Z">
          <w:pPr/>
        </w:pPrChange>
      </w:pPr>
      <m:oMathPara>
        <m:oMath>
          <m:r>
            <w:ins w:id="54" w:author="Lỡ Đình Phương" w:date="2021-03-29T09:36:00Z">
              <w:rPr>
                <w:rFonts w:ascii="Cambria Math" w:hAnsi="Cambria Math" w:cs="Times New Roman"/>
                <w:sz w:val="24"/>
                <w:szCs w:val="24"/>
              </w:rPr>
              <m:t xml:space="preserve">F1-score= </m:t>
            </w:ins>
          </m:r>
          <m:f>
            <m:fPr>
              <m:ctrlPr>
                <w:ins w:id="55" w:author="Lỡ Đình Phương" w:date="2021-03-29T09:36:00Z">
                  <w:rPr>
                    <w:rFonts w:ascii="Cambria Math" w:hAnsi="Cambria Math" w:cs="Times New Roman"/>
                    <w:i/>
                    <w:sz w:val="24"/>
                    <w:szCs w:val="24"/>
                  </w:rPr>
                </w:ins>
              </m:ctrlPr>
            </m:fPr>
            <m:num>
              <m:r>
                <w:ins w:id="56" w:author="Lỡ Đình Phương" w:date="2021-03-29T09:36:00Z">
                  <w:rPr>
                    <w:rFonts w:ascii="Cambria Math" w:hAnsi="Cambria Math" w:cs="Times New Roman"/>
                    <w:sz w:val="24"/>
                    <w:szCs w:val="24"/>
                  </w:rPr>
                  <m:t>2*(Precision*Recall)</m:t>
                </w:ins>
              </m:r>
            </m:num>
            <m:den>
              <m:r>
                <w:ins w:id="57" w:author="Lỡ Đình Phương" w:date="2021-03-29T09:36:00Z">
                  <w:rPr>
                    <w:rFonts w:ascii="Cambria Math" w:hAnsi="Cambria Math" w:cs="Times New Roman"/>
                    <w:sz w:val="24"/>
                    <w:szCs w:val="24"/>
                  </w:rPr>
                  <m:t>Preci</m:t>
                </w:ins>
              </m:r>
              <m:r>
                <w:ins w:id="58" w:author="Lỡ Đình Phương" w:date="2021-03-29T09:37:00Z">
                  <w:rPr>
                    <w:rFonts w:ascii="Cambria Math" w:hAnsi="Cambria Math" w:cs="Times New Roman"/>
                    <w:sz w:val="24"/>
                    <w:szCs w:val="24"/>
                  </w:rPr>
                  <m:t>sion+Recall</m:t>
                </w:ins>
              </m:r>
            </m:den>
          </m:f>
        </m:oMath>
      </m:oMathPara>
    </w:p>
    <w:p w14:paraId="5EB9BB9A" w14:textId="7CE7CE4F" w:rsidR="00645A12" w:rsidRDefault="00645A12" w:rsidP="0096360A">
      <w:pPr>
        <w:rPr>
          <w:rFonts w:ascii="Times New Roman" w:hAnsi="Times New Roman" w:cs="Times New Roman"/>
          <w:sz w:val="24"/>
          <w:szCs w:val="24"/>
        </w:rPr>
      </w:pPr>
      <w:r>
        <w:rPr>
          <w:rFonts w:ascii="Times New Roman" w:hAnsi="Times New Roman" w:cs="Times New Roman"/>
          <w:sz w:val="24"/>
          <w:szCs w:val="24"/>
        </w:rPr>
        <w:t>5. Train model sử dụng deep learning</w:t>
      </w:r>
    </w:p>
    <w:p w14:paraId="63E2A688" w14:textId="7183EAA4" w:rsidR="00645A12" w:rsidRPr="003E67E7" w:rsidRDefault="00864FEB" w:rsidP="003E67E7">
      <w:pPr>
        <w:pStyle w:val="ListParagraph"/>
        <w:numPr>
          <w:ilvl w:val="0"/>
          <w:numId w:val="4"/>
        </w:numPr>
        <w:rPr>
          <w:ins w:id="59" w:author="Lỡ Đình Phương" w:date="2021-03-29T07:05:00Z"/>
          <w:rFonts w:ascii="Times New Roman" w:hAnsi="Times New Roman" w:cs="Times New Roman"/>
          <w:sz w:val="24"/>
          <w:szCs w:val="24"/>
          <w:rPrChange w:id="60" w:author="Lỡ Đình Phương" w:date="2021-03-29T09:41:00Z">
            <w:rPr>
              <w:ins w:id="61" w:author="Lỡ Đình Phương" w:date="2021-03-29T07:05:00Z"/>
            </w:rPr>
          </w:rPrChange>
        </w:rPr>
        <w:pPrChange w:id="62" w:author="Lỡ Đình Phương" w:date="2021-03-29T09:41:00Z">
          <w:pPr/>
        </w:pPrChange>
      </w:pPr>
      <w:ins w:id="63" w:author="Lỡ Đình Phương" w:date="2021-03-29T07:02:00Z">
        <w:r w:rsidRPr="003E67E7">
          <w:rPr>
            <w:rFonts w:ascii="Times New Roman" w:hAnsi="Times New Roman" w:cs="Times New Roman"/>
            <w:sz w:val="24"/>
            <w:szCs w:val="24"/>
            <w:rPrChange w:id="64" w:author="Lỡ Đình Phương" w:date="2021-03-29T09:41:00Z">
              <w:rPr/>
            </w:rPrChange>
          </w:rPr>
          <w:t xml:space="preserve">Sử dụng hàm tách từ Tokenizer </w:t>
        </w:r>
      </w:ins>
      <w:ins w:id="65" w:author="Lỡ Đình Phương" w:date="2021-03-29T07:03:00Z">
        <w:r w:rsidRPr="003E67E7">
          <w:rPr>
            <w:rFonts w:ascii="Times New Roman" w:hAnsi="Times New Roman" w:cs="Times New Roman"/>
            <w:sz w:val="24"/>
            <w:szCs w:val="24"/>
            <w:rPrChange w:id="66" w:author="Lỡ Đình Phương" w:date="2021-03-29T09:41:00Z">
              <w:rPr/>
            </w:rPrChange>
          </w:rPr>
          <w:t>của thư viện Keras với số lượng từ vựng tối đa là 8000</w:t>
        </w:r>
      </w:ins>
    </w:p>
    <w:p w14:paraId="6CCD8EE2" w14:textId="4C2C0DC5" w:rsidR="00F86185" w:rsidRPr="003E67E7" w:rsidRDefault="00E91834" w:rsidP="003E67E7">
      <w:pPr>
        <w:pStyle w:val="ListParagraph"/>
        <w:numPr>
          <w:ilvl w:val="0"/>
          <w:numId w:val="4"/>
        </w:numPr>
        <w:rPr>
          <w:ins w:id="67" w:author="Lỡ Đình Phương" w:date="2021-03-29T07:06:00Z"/>
          <w:rFonts w:ascii="Times New Roman" w:hAnsi="Times New Roman" w:cs="Times New Roman"/>
          <w:sz w:val="24"/>
          <w:szCs w:val="24"/>
          <w:rPrChange w:id="68" w:author="Lỡ Đình Phương" w:date="2021-03-29T09:41:00Z">
            <w:rPr>
              <w:ins w:id="69" w:author="Lỡ Đình Phương" w:date="2021-03-29T07:06:00Z"/>
            </w:rPr>
          </w:rPrChange>
        </w:rPr>
        <w:pPrChange w:id="70" w:author="Lỡ Đình Phương" w:date="2021-03-29T09:41:00Z">
          <w:pPr/>
        </w:pPrChange>
      </w:pPr>
      <w:ins w:id="71" w:author="Lỡ Đình Phương" w:date="2021-03-29T07:06:00Z">
        <w:r w:rsidRPr="003E67E7">
          <w:rPr>
            <w:rFonts w:ascii="Times New Roman" w:hAnsi="Times New Roman" w:cs="Times New Roman"/>
            <w:sz w:val="24"/>
            <w:szCs w:val="24"/>
            <w:rPrChange w:id="72" w:author="Lỡ Đình Phương" w:date="2021-03-29T09:41:00Z">
              <w:rPr/>
            </w:rPrChange>
          </w:rPr>
          <w:t>Sử dụng kỹ thuật word embedding</w:t>
        </w:r>
      </w:ins>
    </w:p>
    <w:p w14:paraId="51191628" w14:textId="7C69D681" w:rsidR="000C1AD0" w:rsidRPr="003E67E7" w:rsidRDefault="000C1AD0" w:rsidP="003E67E7">
      <w:pPr>
        <w:pStyle w:val="ListParagraph"/>
        <w:numPr>
          <w:ilvl w:val="0"/>
          <w:numId w:val="5"/>
        </w:numPr>
        <w:rPr>
          <w:ins w:id="73" w:author="Lỡ Đình Phương" w:date="2021-03-29T07:08:00Z"/>
          <w:rFonts w:ascii="Times New Roman" w:hAnsi="Times New Roman" w:cs="Times New Roman"/>
          <w:sz w:val="24"/>
          <w:szCs w:val="24"/>
          <w:rPrChange w:id="74" w:author="Lỡ Đình Phương" w:date="2021-03-29T09:41:00Z">
            <w:rPr>
              <w:ins w:id="75" w:author="Lỡ Đình Phương" w:date="2021-03-29T07:08:00Z"/>
            </w:rPr>
          </w:rPrChange>
        </w:rPr>
        <w:pPrChange w:id="76" w:author="Lỡ Đình Phương" w:date="2021-03-29T09:41:00Z">
          <w:pPr/>
        </w:pPrChange>
      </w:pPr>
      <w:ins w:id="77" w:author="Lỡ Đình Phương" w:date="2021-03-29T07:06:00Z">
        <w:r w:rsidRPr="003E67E7">
          <w:rPr>
            <w:rFonts w:ascii="Times New Roman" w:hAnsi="Times New Roman" w:cs="Times New Roman"/>
            <w:sz w:val="24"/>
            <w:szCs w:val="24"/>
            <w:rPrChange w:id="78" w:author="Lỡ Đình Phương" w:date="2021-03-29T09:41:00Z">
              <w:rPr/>
            </w:rPrChange>
          </w:rPr>
          <w:t>Word embedding là một không gian vector dùng để biểu diễn dữ liệu có khả năng miêu tả được mối liên hệ, sự tương đồng về mặt ngữ ngh</w:t>
        </w:r>
      </w:ins>
      <w:ins w:id="79" w:author="Lỡ Đình Phương" w:date="2021-03-29T07:07:00Z">
        <w:r w:rsidRPr="003E67E7">
          <w:rPr>
            <w:rFonts w:ascii="Times New Roman" w:hAnsi="Times New Roman" w:cs="Times New Roman"/>
            <w:sz w:val="24"/>
            <w:szCs w:val="24"/>
            <w:rPrChange w:id="80" w:author="Lỡ Đình Phương" w:date="2021-03-29T09:41:00Z">
              <w:rPr/>
            </w:rPrChange>
          </w:rPr>
          <w:t>ĩa, văn cảnh (context)</w:t>
        </w:r>
        <w:r w:rsidR="00A50619" w:rsidRPr="003E67E7">
          <w:rPr>
            <w:rFonts w:ascii="Times New Roman" w:hAnsi="Times New Roman" w:cs="Times New Roman"/>
            <w:sz w:val="24"/>
            <w:szCs w:val="24"/>
            <w:rPrChange w:id="81" w:author="Lỡ Đình Phương" w:date="2021-03-29T09:41:00Z">
              <w:rPr/>
            </w:rPrChange>
          </w:rPr>
          <w:t xml:space="preserve"> của dữ liệu. Không gian này bao gồm nhiều chiều và các từ trong không gian đó mà có cùng văn cảnh hoặc ngữ nghĩa sẽ có vị trí gần nhau</w:t>
        </w:r>
      </w:ins>
    </w:p>
    <w:p w14:paraId="03571F48" w14:textId="32CCAF6D" w:rsidR="008E53F7" w:rsidRPr="003E67E7" w:rsidRDefault="008E53F7" w:rsidP="003E67E7">
      <w:pPr>
        <w:pStyle w:val="ListParagraph"/>
        <w:numPr>
          <w:ilvl w:val="0"/>
          <w:numId w:val="5"/>
        </w:numPr>
        <w:rPr>
          <w:ins w:id="82" w:author="Lỡ Đình Phương" w:date="2021-03-29T07:11:00Z"/>
          <w:rFonts w:ascii="Times New Roman" w:hAnsi="Times New Roman" w:cs="Times New Roman"/>
          <w:sz w:val="24"/>
          <w:szCs w:val="24"/>
          <w:rPrChange w:id="83" w:author="Lỡ Đình Phương" w:date="2021-03-29T09:41:00Z">
            <w:rPr>
              <w:ins w:id="84" w:author="Lỡ Đình Phương" w:date="2021-03-29T07:11:00Z"/>
            </w:rPr>
          </w:rPrChange>
        </w:rPr>
        <w:pPrChange w:id="85" w:author="Lỡ Đình Phương" w:date="2021-03-29T09:41:00Z">
          <w:pPr/>
        </w:pPrChange>
      </w:pPr>
      <w:ins w:id="86" w:author="Lỡ Đình Phương" w:date="2021-03-29T07:08:00Z">
        <w:r w:rsidRPr="003E67E7">
          <w:rPr>
            <w:rFonts w:ascii="Times New Roman" w:hAnsi="Times New Roman" w:cs="Times New Roman"/>
            <w:sz w:val="24"/>
            <w:szCs w:val="24"/>
            <w:rPrChange w:id="87" w:author="Lỡ Đình Phương" w:date="2021-03-29T09:41:00Z">
              <w:rPr/>
            </w:rPrChange>
          </w:rPr>
          <w:t>Ở đây, ta sử dụng Glove word embedding</w:t>
        </w:r>
      </w:ins>
      <w:ins w:id="88" w:author="Lỡ Đình Phương" w:date="2021-03-29T07:09:00Z">
        <w:r w:rsidR="00FD5A1E" w:rsidRPr="003E67E7">
          <w:rPr>
            <w:rFonts w:ascii="Times New Roman" w:hAnsi="Times New Roman" w:cs="Times New Roman"/>
            <w:sz w:val="24"/>
            <w:szCs w:val="24"/>
            <w:rPrChange w:id="89" w:author="Lỡ Đình Phương" w:date="2021-03-29T09:41:00Z">
              <w:rPr/>
            </w:rPrChange>
          </w:rPr>
          <w:t xml:space="preserve">, Glove word embedding </w:t>
        </w:r>
        <w:r w:rsidR="00633D2D" w:rsidRPr="003E67E7">
          <w:rPr>
            <w:rFonts w:ascii="Times New Roman" w:hAnsi="Times New Roman" w:cs="Times New Roman"/>
            <w:sz w:val="24"/>
            <w:szCs w:val="24"/>
            <w:rPrChange w:id="90" w:author="Lỡ Đình Phương" w:date="2021-03-29T09:41:00Z">
              <w:rPr/>
            </w:rPrChange>
          </w:rPr>
          <w:t xml:space="preserve">là một dự án mã nguồn mở của Stanford nhằm tạo ra các vector biểu diễn </w:t>
        </w:r>
      </w:ins>
      <w:ins w:id="91" w:author="Lỡ Đình Phương" w:date="2021-03-29T07:10:00Z">
        <w:r w:rsidR="00633D2D" w:rsidRPr="003E67E7">
          <w:rPr>
            <w:rFonts w:ascii="Times New Roman" w:hAnsi="Times New Roman" w:cs="Times New Roman"/>
            <w:sz w:val="24"/>
            <w:szCs w:val="24"/>
            <w:rPrChange w:id="92" w:author="Lỡ Đình Phương" w:date="2021-03-29T09:41:00Z">
              <w:rPr/>
            </w:rPrChange>
          </w:rPr>
          <w:t>cho các từ</w:t>
        </w:r>
        <w:r w:rsidR="00ED0947" w:rsidRPr="003E67E7">
          <w:rPr>
            <w:rFonts w:ascii="Times New Roman" w:hAnsi="Times New Roman" w:cs="Times New Roman"/>
            <w:sz w:val="24"/>
            <w:szCs w:val="24"/>
            <w:rPrChange w:id="93" w:author="Lỡ Đình Phương" w:date="2021-03-29T09:41:00Z">
              <w:rPr/>
            </w:rPrChange>
          </w:rPr>
          <w:t xml:space="preserve">. Sử dụng các vector được huấn luyện sẵn bởi Glove, các mô hình có thể tận dụng thông tin về mối quan hệ ngữ nghĩa giữa các từ tốt hơn, từ đó </w:t>
        </w:r>
        <w:r w:rsidR="009220B0" w:rsidRPr="003E67E7">
          <w:rPr>
            <w:rFonts w:ascii="Times New Roman" w:hAnsi="Times New Roman" w:cs="Times New Roman"/>
            <w:sz w:val="24"/>
            <w:szCs w:val="24"/>
            <w:rPrChange w:id="94" w:author="Lỡ Đình Phương" w:date="2021-03-29T09:41:00Z">
              <w:rPr/>
            </w:rPrChange>
          </w:rPr>
          <w:t>có kết quả tốt hơn trong bài toán NLP.</w:t>
        </w:r>
      </w:ins>
      <w:ins w:id="95" w:author="Lỡ Đình Phương" w:date="2021-03-29T07:11:00Z">
        <w:r w:rsidR="009220B0" w:rsidRPr="003E67E7">
          <w:rPr>
            <w:rFonts w:ascii="Times New Roman" w:hAnsi="Times New Roman" w:cs="Times New Roman"/>
            <w:sz w:val="24"/>
            <w:szCs w:val="24"/>
            <w:rPrChange w:id="96" w:author="Lỡ Đình Phương" w:date="2021-03-29T09:41:00Z">
              <w:rPr/>
            </w:rPrChange>
          </w:rPr>
          <w:t xml:space="preserve"> Trong bài toán phân loại sắc thái bình luận ở đây, ta sử dụng </w:t>
        </w:r>
        <w:r w:rsidR="002E4293" w:rsidRPr="003E67E7">
          <w:rPr>
            <w:rFonts w:ascii="Times New Roman" w:hAnsi="Times New Roman" w:cs="Times New Roman"/>
            <w:sz w:val="24"/>
            <w:szCs w:val="24"/>
            <w:rPrChange w:id="97" w:author="Lỡ Đình Phương" w:date="2021-03-29T09:41:00Z">
              <w:rPr/>
            </w:rPrChange>
          </w:rPr>
          <w:t>vector có chiều là 100 (glove.6B.100d.txt)</w:t>
        </w:r>
      </w:ins>
    </w:p>
    <w:p w14:paraId="1F97DA45" w14:textId="1614BD35" w:rsidR="00B873F8" w:rsidRDefault="008077F8" w:rsidP="00E64C6B">
      <w:pPr>
        <w:pStyle w:val="ListParagraph"/>
        <w:numPr>
          <w:ilvl w:val="0"/>
          <w:numId w:val="6"/>
        </w:numPr>
        <w:rPr>
          <w:ins w:id="98" w:author="Lỡ Đình Phương" w:date="2021-03-29T09:42:00Z"/>
          <w:rFonts w:ascii="Times New Roman" w:hAnsi="Times New Roman" w:cs="Times New Roman"/>
          <w:sz w:val="24"/>
          <w:szCs w:val="24"/>
        </w:rPr>
      </w:pPr>
      <w:ins w:id="99" w:author="Lỡ Đình Phương" w:date="2021-03-29T07:12:00Z">
        <w:r w:rsidRPr="00E64C6B">
          <w:rPr>
            <w:rFonts w:ascii="Times New Roman" w:hAnsi="Times New Roman" w:cs="Times New Roman"/>
            <w:sz w:val="24"/>
            <w:szCs w:val="24"/>
            <w:rPrChange w:id="100" w:author="Lỡ Đình Phương" w:date="2021-03-29T09:41:00Z">
              <w:rPr/>
            </w:rPrChange>
          </w:rPr>
          <w:t>Sử dụng mô hình RNN (</w:t>
        </w:r>
      </w:ins>
      <w:ins w:id="101" w:author="Lỡ Đình Phương" w:date="2021-03-29T07:13:00Z">
        <w:r w:rsidR="00313CD6" w:rsidRPr="00E64C6B">
          <w:rPr>
            <w:rFonts w:ascii="Times New Roman" w:hAnsi="Times New Roman" w:cs="Times New Roman"/>
            <w:sz w:val="24"/>
            <w:szCs w:val="24"/>
            <w:rPrChange w:id="102" w:author="Lỡ Đình Phương" w:date="2021-03-29T09:41:00Z">
              <w:rPr/>
            </w:rPrChange>
          </w:rPr>
          <w:t xml:space="preserve">Recurrent Neural </w:t>
        </w:r>
        <w:r w:rsidR="00F54FA3" w:rsidRPr="00E64C6B">
          <w:rPr>
            <w:rFonts w:ascii="Times New Roman" w:hAnsi="Times New Roman" w:cs="Times New Roman"/>
            <w:sz w:val="24"/>
            <w:szCs w:val="24"/>
            <w:rPrChange w:id="103" w:author="Lỡ Đình Phương" w:date="2021-03-29T09:41:00Z">
              <w:rPr/>
            </w:rPrChange>
          </w:rPr>
          <w:t>Network: mạng thần kinh hồi quy), cụ thể ở đây sử dụng LSTM layer</w:t>
        </w:r>
      </w:ins>
      <w:ins w:id="104" w:author="Lỡ Đình Phương" w:date="2021-03-29T07:17:00Z">
        <w:r w:rsidR="005548EF" w:rsidRPr="00E64C6B">
          <w:rPr>
            <w:rFonts w:ascii="Times New Roman" w:hAnsi="Times New Roman" w:cs="Times New Roman"/>
            <w:sz w:val="24"/>
            <w:szCs w:val="24"/>
            <w:rPrChange w:id="105" w:author="Lỡ Đình Phương" w:date="2021-03-29T09:41:00Z">
              <w:rPr/>
            </w:rPrChange>
          </w:rPr>
          <w:t xml:space="preserve"> với hàm kích hoạt là </w:t>
        </w:r>
      </w:ins>
      <w:ins w:id="106" w:author="Lỡ Đình Phương" w:date="2021-03-29T09:37:00Z">
        <w:r w:rsidR="00EF1060" w:rsidRPr="00E64C6B">
          <w:rPr>
            <w:rFonts w:ascii="Times New Roman" w:hAnsi="Times New Roman" w:cs="Times New Roman"/>
            <w:sz w:val="24"/>
            <w:szCs w:val="24"/>
            <w:rPrChange w:id="107" w:author="Lỡ Đình Phương" w:date="2021-03-29T09:41:00Z">
              <w:rPr/>
            </w:rPrChange>
          </w:rPr>
          <w:t>tanh</w:t>
        </w:r>
      </w:ins>
      <w:ins w:id="108" w:author="Lỡ Đình Phương" w:date="2021-03-29T10:05:00Z">
        <w:r w:rsidR="00757F1A">
          <w:rPr>
            <w:rFonts w:ascii="Times New Roman" w:hAnsi="Times New Roman" w:cs="Times New Roman"/>
            <w:sz w:val="24"/>
            <w:szCs w:val="24"/>
          </w:rPr>
          <w:t>, đầu ra 1 Dense (Fully-connected layer)</w:t>
        </w:r>
      </w:ins>
    </w:p>
    <w:p w14:paraId="6181C556" w14:textId="5B692C50" w:rsidR="00E64C6B" w:rsidRPr="008D7C08" w:rsidRDefault="008D7C08" w:rsidP="008D7C08">
      <w:pPr>
        <w:pStyle w:val="ListParagraph"/>
        <w:numPr>
          <w:ilvl w:val="1"/>
          <w:numId w:val="6"/>
        </w:numPr>
        <w:rPr>
          <w:ins w:id="109" w:author="Lỡ Đình Phương" w:date="2021-03-29T09:37:00Z"/>
          <w:rFonts w:ascii="Times New Roman" w:hAnsi="Times New Roman" w:cs="Times New Roman"/>
          <w:sz w:val="24"/>
          <w:szCs w:val="24"/>
          <w:rPrChange w:id="110" w:author="Lỡ Đình Phương" w:date="2021-03-29T09:42:00Z">
            <w:rPr>
              <w:ins w:id="111" w:author="Lỡ Đình Phương" w:date="2021-03-29T09:37:00Z"/>
            </w:rPr>
          </w:rPrChange>
        </w:rPr>
        <w:pPrChange w:id="112" w:author="Lỡ Đình Phương" w:date="2021-03-29T09:42:00Z">
          <w:pPr/>
        </w:pPrChange>
      </w:pPr>
      <w:ins w:id="113" w:author="Lỡ Đình Phương" w:date="2021-03-29T09:42:00Z">
        <w:r w:rsidRPr="008D7C08">
          <w:rPr>
            <w:rFonts w:ascii="Times New Roman" w:hAnsi="Times New Roman" w:cs="Times New Roman"/>
            <w:sz w:val="24"/>
            <w:szCs w:val="24"/>
          </w:rPr>
          <w:t>RNN là mô hình deep learning với ý tưởng sử dụng một bộ nhớ để lưu lại thông tin từ những bước xử lý trước để dựa vào nó có thể đưa ra dự đoán chính xác nhất cho bước dự đoán hiện tại</w:t>
        </w:r>
      </w:ins>
    </w:p>
    <w:p w14:paraId="44447599" w14:textId="22C71D8B" w:rsidR="00E173AA" w:rsidRDefault="00E173AA" w:rsidP="00E64C6B">
      <w:pPr>
        <w:ind w:firstLine="720"/>
        <w:rPr>
          <w:ins w:id="114" w:author="Lỡ Đình Phương" w:date="2021-03-29T09:39:00Z"/>
          <w:rFonts w:ascii="Times New Roman" w:eastAsiaTheme="minorEastAsia" w:hAnsi="Times New Roman" w:cs="Times New Roman"/>
          <w:sz w:val="24"/>
          <w:szCs w:val="24"/>
        </w:rPr>
        <w:pPrChange w:id="115" w:author="Lỡ Đình Phương" w:date="2021-03-29T09:41:00Z">
          <w:pPr/>
        </w:pPrChange>
      </w:pPr>
      <w:ins w:id="116" w:author="Lỡ Đình Phương" w:date="2021-03-29T09:38:00Z">
        <w:r>
          <w:rPr>
            <w:rFonts w:ascii="Times New Roman" w:hAnsi="Times New Roman" w:cs="Times New Roman"/>
            <w:sz w:val="24"/>
            <w:szCs w:val="24"/>
          </w:rPr>
          <w:t xml:space="preserve">Công thức hàm tanh: </w:t>
        </w:r>
      </w:ins>
      <m:oMath>
        <m:func>
          <m:funcPr>
            <m:ctrlPr>
              <w:ins w:id="117" w:author="Lỡ Đình Phương" w:date="2021-03-29T09:38:00Z">
                <w:rPr>
                  <w:rFonts w:ascii="Cambria Math" w:hAnsi="Cambria Math" w:cs="Times New Roman"/>
                  <w:i/>
                  <w:sz w:val="24"/>
                  <w:szCs w:val="24"/>
                </w:rPr>
              </w:ins>
            </m:ctrlPr>
          </m:funcPr>
          <m:fName>
            <m:r>
              <w:ins w:id="118" w:author="Lỡ Đình Phương" w:date="2021-03-29T09:38:00Z">
                <m:rPr>
                  <m:sty m:val="p"/>
                </m:rPr>
                <w:rPr>
                  <w:rFonts w:ascii="Cambria Math" w:hAnsi="Cambria Math" w:cs="Times New Roman"/>
                  <w:sz w:val="24"/>
                  <w:szCs w:val="24"/>
                </w:rPr>
                <m:t>tanh</m:t>
              </w:ins>
            </m:r>
          </m:fName>
          <m:e>
            <m:d>
              <m:dPr>
                <m:ctrlPr>
                  <w:ins w:id="119" w:author="Lỡ Đình Phương" w:date="2021-03-29T09:38:00Z">
                    <w:rPr>
                      <w:rFonts w:ascii="Cambria Math" w:hAnsi="Cambria Math" w:cs="Times New Roman"/>
                      <w:i/>
                      <w:sz w:val="24"/>
                      <w:szCs w:val="24"/>
                    </w:rPr>
                  </w:ins>
                </m:ctrlPr>
              </m:dPr>
              <m:e>
                <m:r>
                  <w:ins w:id="120" w:author="Lỡ Đình Phương" w:date="2021-03-29T09:38:00Z">
                    <w:rPr>
                      <w:rFonts w:ascii="Cambria Math" w:hAnsi="Cambria Math" w:cs="Times New Roman"/>
                      <w:sz w:val="24"/>
                      <w:szCs w:val="24"/>
                    </w:rPr>
                    <m:t>x</m:t>
                  </w:ins>
                </m:r>
              </m:e>
            </m:d>
          </m:e>
        </m:func>
        <m:r>
          <w:ins w:id="121" w:author="Lỡ Đình Phương" w:date="2021-03-29T09:38:00Z">
            <w:rPr>
              <w:rFonts w:ascii="Cambria Math" w:hAnsi="Cambria Math" w:cs="Times New Roman"/>
              <w:sz w:val="24"/>
              <w:szCs w:val="24"/>
            </w:rPr>
            <m:t>=</m:t>
          </w:ins>
        </m:r>
        <m:f>
          <m:fPr>
            <m:ctrlPr>
              <w:ins w:id="122" w:author="Lỡ Đình Phương" w:date="2021-03-29T09:38:00Z">
                <w:rPr>
                  <w:rFonts w:ascii="Cambria Math" w:hAnsi="Cambria Math" w:cs="Times New Roman"/>
                  <w:i/>
                  <w:sz w:val="24"/>
                  <w:szCs w:val="24"/>
                </w:rPr>
              </w:ins>
            </m:ctrlPr>
          </m:fPr>
          <m:num>
            <m:sSup>
              <m:sSupPr>
                <m:ctrlPr>
                  <w:ins w:id="123" w:author="Lỡ Đình Phương" w:date="2021-03-29T09:39:00Z">
                    <w:rPr>
                      <w:rFonts w:ascii="Cambria Math" w:hAnsi="Cambria Math" w:cs="Times New Roman"/>
                      <w:i/>
                      <w:sz w:val="24"/>
                      <w:szCs w:val="24"/>
                    </w:rPr>
                  </w:ins>
                </m:ctrlPr>
              </m:sSupPr>
              <m:e>
                <m:r>
                  <w:ins w:id="124" w:author="Lỡ Đình Phương" w:date="2021-03-29T09:39:00Z">
                    <w:rPr>
                      <w:rFonts w:ascii="Cambria Math" w:hAnsi="Cambria Math" w:cs="Times New Roman"/>
                      <w:sz w:val="24"/>
                      <w:szCs w:val="24"/>
                    </w:rPr>
                    <m:t>e</m:t>
                  </w:ins>
                </m:r>
              </m:e>
              <m:sup>
                <m:r>
                  <w:ins w:id="125" w:author="Lỡ Đình Phương" w:date="2021-03-29T09:39:00Z">
                    <w:rPr>
                      <w:rFonts w:ascii="Cambria Math" w:hAnsi="Cambria Math" w:cs="Times New Roman"/>
                      <w:sz w:val="24"/>
                      <w:szCs w:val="24"/>
                    </w:rPr>
                    <m:t>x</m:t>
                  </w:ins>
                </m:r>
              </m:sup>
            </m:sSup>
            <m:r>
              <w:ins w:id="126" w:author="Lỡ Đình Phương" w:date="2021-03-29T09:39:00Z">
                <w:rPr>
                  <w:rFonts w:ascii="Cambria Math" w:hAnsi="Cambria Math" w:cs="Times New Roman"/>
                  <w:sz w:val="24"/>
                  <w:szCs w:val="24"/>
                </w:rPr>
                <m:t>-</m:t>
              </w:ins>
            </m:r>
            <m:sSup>
              <m:sSupPr>
                <m:ctrlPr>
                  <w:ins w:id="127" w:author="Lỡ Đình Phương" w:date="2021-03-29T09:39:00Z">
                    <w:rPr>
                      <w:rFonts w:ascii="Cambria Math" w:hAnsi="Cambria Math" w:cs="Times New Roman"/>
                      <w:i/>
                      <w:sz w:val="24"/>
                      <w:szCs w:val="24"/>
                    </w:rPr>
                  </w:ins>
                </m:ctrlPr>
              </m:sSupPr>
              <m:e>
                <m:r>
                  <w:ins w:id="128" w:author="Lỡ Đình Phương" w:date="2021-03-29T09:39:00Z">
                    <w:rPr>
                      <w:rFonts w:ascii="Cambria Math" w:hAnsi="Cambria Math" w:cs="Times New Roman"/>
                      <w:sz w:val="24"/>
                      <w:szCs w:val="24"/>
                    </w:rPr>
                    <m:t>e</m:t>
                  </w:ins>
                </m:r>
              </m:e>
              <m:sup>
                <m:r>
                  <w:ins w:id="129" w:author="Lỡ Đình Phương" w:date="2021-03-29T09:39:00Z">
                    <w:rPr>
                      <w:rFonts w:ascii="Cambria Math" w:hAnsi="Cambria Math" w:cs="Times New Roman"/>
                      <w:sz w:val="24"/>
                      <w:szCs w:val="24"/>
                    </w:rPr>
                    <m:t>-x</m:t>
                  </w:ins>
                </m:r>
              </m:sup>
            </m:sSup>
          </m:num>
          <m:den>
            <m:sSup>
              <m:sSupPr>
                <m:ctrlPr>
                  <w:ins w:id="130" w:author="Lỡ Đình Phương" w:date="2021-03-29T09:39:00Z">
                    <w:rPr>
                      <w:rFonts w:ascii="Cambria Math" w:hAnsi="Cambria Math" w:cs="Times New Roman"/>
                      <w:i/>
                      <w:sz w:val="24"/>
                      <w:szCs w:val="24"/>
                    </w:rPr>
                  </w:ins>
                </m:ctrlPr>
              </m:sSupPr>
              <m:e>
                <m:r>
                  <w:ins w:id="131" w:author="Lỡ Đình Phương" w:date="2021-03-29T09:39:00Z">
                    <w:rPr>
                      <w:rFonts w:ascii="Cambria Math" w:hAnsi="Cambria Math" w:cs="Times New Roman"/>
                      <w:sz w:val="24"/>
                      <w:szCs w:val="24"/>
                    </w:rPr>
                    <m:t>e</m:t>
                  </w:ins>
                </m:r>
              </m:e>
              <m:sup>
                <m:r>
                  <w:ins w:id="132" w:author="Lỡ Đình Phương" w:date="2021-03-29T09:39:00Z">
                    <w:rPr>
                      <w:rFonts w:ascii="Cambria Math" w:hAnsi="Cambria Math" w:cs="Times New Roman"/>
                      <w:sz w:val="24"/>
                      <w:szCs w:val="24"/>
                    </w:rPr>
                    <m:t>x</m:t>
                  </w:ins>
                </m:r>
              </m:sup>
            </m:sSup>
            <m:r>
              <w:ins w:id="133" w:author="Lỡ Đình Phương" w:date="2021-03-29T09:39:00Z">
                <w:rPr>
                  <w:rFonts w:ascii="Cambria Math" w:hAnsi="Cambria Math" w:cs="Times New Roman"/>
                  <w:sz w:val="24"/>
                  <w:szCs w:val="24"/>
                </w:rPr>
                <m:t>+</m:t>
              </w:ins>
            </m:r>
            <m:sSup>
              <m:sSupPr>
                <m:ctrlPr>
                  <w:ins w:id="134" w:author="Lỡ Đình Phương" w:date="2021-03-29T09:39:00Z">
                    <w:rPr>
                      <w:rFonts w:ascii="Cambria Math" w:hAnsi="Cambria Math" w:cs="Times New Roman"/>
                      <w:i/>
                      <w:sz w:val="24"/>
                      <w:szCs w:val="24"/>
                    </w:rPr>
                  </w:ins>
                </m:ctrlPr>
              </m:sSupPr>
              <m:e>
                <m:r>
                  <w:ins w:id="135" w:author="Lỡ Đình Phương" w:date="2021-03-29T09:39:00Z">
                    <w:rPr>
                      <w:rFonts w:ascii="Cambria Math" w:hAnsi="Cambria Math" w:cs="Times New Roman"/>
                      <w:sz w:val="24"/>
                      <w:szCs w:val="24"/>
                    </w:rPr>
                    <m:t>e</m:t>
                  </w:ins>
                </m:r>
              </m:e>
              <m:sup>
                <m:r>
                  <w:ins w:id="136" w:author="Lỡ Đình Phương" w:date="2021-03-29T09:39:00Z">
                    <w:rPr>
                      <w:rFonts w:ascii="Cambria Math" w:hAnsi="Cambria Math" w:cs="Times New Roman"/>
                      <w:sz w:val="24"/>
                      <w:szCs w:val="24"/>
                    </w:rPr>
                    <m:t>-x</m:t>
                  </w:ins>
                </m:r>
              </m:sup>
            </m:sSup>
          </m:den>
        </m:f>
      </m:oMath>
    </w:p>
    <w:p w14:paraId="4BC52DE5" w14:textId="696141C4" w:rsidR="00E13D3D" w:rsidRPr="00E64C6B" w:rsidRDefault="00E13D3D" w:rsidP="00E64C6B">
      <w:pPr>
        <w:pStyle w:val="ListParagraph"/>
        <w:numPr>
          <w:ilvl w:val="0"/>
          <w:numId w:val="7"/>
        </w:numPr>
        <w:rPr>
          <w:ins w:id="137" w:author="Lỡ Đình Phương" w:date="2021-03-29T09:12:00Z"/>
          <w:rFonts w:ascii="Times New Roman" w:hAnsi="Times New Roman" w:cs="Times New Roman"/>
          <w:sz w:val="24"/>
          <w:szCs w:val="24"/>
          <w:rPrChange w:id="138" w:author="Lỡ Đình Phương" w:date="2021-03-29T09:42:00Z">
            <w:rPr>
              <w:ins w:id="139" w:author="Lỡ Đình Phương" w:date="2021-03-29T09:12:00Z"/>
            </w:rPr>
          </w:rPrChange>
        </w:rPr>
        <w:pPrChange w:id="140" w:author="Lỡ Đình Phương" w:date="2021-03-29T09:42:00Z">
          <w:pPr/>
        </w:pPrChange>
      </w:pPr>
      <w:ins w:id="141" w:author="Lỡ Đình Phương" w:date="2021-03-29T09:39:00Z">
        <w:r w:rsidRPr="00E64C6B">
          <w:rPr>
            <w:rFonts w:ascii="Times New Roman" w:eastAsiaTheme="minorEastAsia" w:hAnsi="Times New Roman" w:cs="Times New Roman"/>
            <w:sz w:val="24"/>
            <w:szCs w:val="24"/>
            <w:rPrChange w:id="142" w:author="Lỡ Đình Phương" w:date="2021-03-29T09:42:00Z">
              <w:rPr/>
            </w:rPrChange>
          </w:rPr>
          <w:t xml:space="preserve">Hàm tanh(x) nhận đầu vào là một số thực và </w:t>
        </w:r>
        <w:r w:rsidR="005D0C90" w:rsidRPr="00E64C6B">
          <w:rPr>
            <w:rFonts w:ascii="Times New Roman" w:eastAsiaTheme="minorEastAsia" w:hAnsi="Times New Roman" w:cs="Times New Roman"/>
            <w:sz w:val="24"/>
            <w:szCs w:val="24"/>
            <w:rPrChange w:id="143" w:author="Lỡ Đình Phương" w:date="2021-03-29T09:42:00Z">
              <w:rPr/>
            </w:rPrChange>
          </w:rPr>
          <w:t xml:space="preserve">chuyển thành một giá trị trong khoảng (-1; 1). </w:t>
        </w:r>
      </w:ins>
      <w:ins w:id="144" w:author="Lỡ Đình Phương" w:date="2021-03-29T09:40:00Z">
        <w:r w:rsidR="005D0C90" w:rsidRPr="00E64C6B">
          <w:rPr>
            <w:rFonts w:ascii="Times New Roman" w:eastAsiaTheme="minorEastAsia" w:hAnsi="Times New Roman" w:cs="Times New Roman"/>
            <w:sz w:val="24"/>
            <w:szCs w:val="24"/>
            <w:rPrChange w:id="145" w:author="Lỡ Đình Phương" w:date="2021-03-29T09:42:00Z">
              <w:rPr/>
            </w:rPrChange>
          </w:rPr>
          <w:t xml:space="preserve">Cũng như sigmoid, hàm tanh bị bão hòa ở 2 đầu </w:t>
        </w:r>
        <w:r w:rsidR="003E67E7" w:rsidRPr="00E64C6B">
          <w:rPr>
            <w:rFonts w:ascii="Times New Roman" w:eastAsiaTheme="minorEastAsia" w:hAnsi="Times New Roman" w:cs="Times New Roman"/>
            <w:sz w:val="24"/>
            <w:szCs w:val="24"/>
            <w:rPrChange w:id="146" w:author="Lỡ Đình Phương" w:date="2021-03-29T09:42:00Z">
              <w:rPr/>
            </w:rPrChange>
          </w:rPr>
          <w:t>(gradient thay đổi rất ít ở 2 đầu). Tuy nhiên hàm tanh lại đối xứng qua 0 nên khắc phục được một nhược điểm của sigmoid.</w:t>
        </w:r>
      </w:ins>
    </w:p>
    <w:p w14:paraId="3F54C76E" w14:textId="77777777" w:rsidR="00062893" w:rsidRDefault="005548EF" w:rsidP="0096360A">
      <w:pPr>
        <w:rPr>
          <w:ins w:id="147" w:author="Lỡ Đình Phương" w:date="2021-03-29T09:42:00Z"/>
          <w:rFonts w:ascii="Times New Roman" w:hAnsi="Times New Roman" w:cs="Times New Roman"/>
          <w:sz w:val="24"/>
          <w:szCs w:val="24"/>
        </w:rPr>
      </w:pPr>
      <w:ins w:id="148" w:author="Lỡ Đình Phương" w:date="2021-03-29T07:18:00Z">
        <w:r>
          <w:rPr>
            <w:rFonts w:ascii="Times New Roman" w:hAnsi="Times New Roman" w:cs="Times New Roman"/>
            <w:sz w:val="24"/>
            <w:szCs w:val="24"/>
          </w:rPr>
          <w:t xml:space="preserve">Ta tiếp tục train model với tỉ lệ </w:t>
        </w:r>
        <w:r w:rsidR="006D6026">
          <w:rPr>
            <w:rFonts w:ascii="Times New Roman" w:hAnsi="Times New Roman" w:cs="Times New Roman"/>
            <w:sz w:val="24"/>
            <w:szCs w:val="24"/>
          </w:rPr>
          <w:t>train/validation = 80/20, với batch_size = 32, epochs = 10</w:t>
        </w:r>
      </w:ins>
    </w:p>
    <w:p w14:paraId="19543C7F" w14:textId="77777777" w:rsidR="00062893" w:rsidRDefault="00062893" w:rsidP="0096360A">
      <w:pPr>
        <w:rPr>
          <w:ins w:id="149" w:author="Lỡ Đình Phương" w:date="2021-03-29T09:42:00Z"/>
          <w:rFonts w:ascii="Times New Roman" w:hAnsi="Times New Roman" w:cs="Times New Roman"/>
          <w:sz w:val="24"/>
          <w:szCs w:val="24"/>
        </w:rPr>
      </w:pPr>
    </w:p>
    <w:p w14:paraId="5B2A81DD" w14:textId="3273A380" w:rsidR="00854684" w:rsidRDefault="00854684" w:rsidP="0096360A">
      <w:pPr>
        <w:rPr>
          <w:rFonts w:ascii="Times New Roman" w:hAnsi="Times New Roman" w:cs="Times New Roman"/>
          <w:sz w:val="24"/>
          <w:szCs w:val="24"/>
        </w:rPr>
      </w:pPr>
      <w:ins w:id="150" w:author="Lỡ Đình Phương" w:date="2021-03-29T07:15:00Z">
        <w:r>
          <w:rPr>
            <w:rFonts w:ascii="Times New Roman" w:hAnsi="Times New Roman" w:cs="Times New Roman"/>
            <w:sz w:val="24"/>
            <w:szCs w:val="24"/>
          </w:rPr>
          <w:t xml:space="preserve">Notebook: </w:t>
        </w:r>
        <w:r w:rsidRPr="00854684">
          <w:rPr>
            <w:rFonts w:ascii="Times New Roman" w:hAnsi="Times New Roman" w:cs="Times New Roman"/>
            <w:sz w:val="24"/>
            <w:szCs w:val="24"/>
          </w:rPr>
          <w:t>https://colab.research.google.com/drive/16BJVHlsabA8qSMCY0VNJMj2ZHYd-9OQQ#scrollTo=zocqEdE_PMXB</w:t>
        </w:r>
      </w:ins>
    </w:p>
    <w:p w14:paraId="0134E422" w14:textId="77777777" w:rsidR="00904625" w:rsidRDefault="00904625" w:rsidP="0096360A">
      <w:pPr>
        <w:rPr>
          <w:rFonts w:ascii="Times New Roman" w:hAnsi="Times New Roman" w:cs="Times New Roman"/>
          <w:sz w:val="24"/>
          <w:szCs w:val="24"/>
        </w:rPr>
      </w:pPr>
    </w:p>
    <w:p w14:paraId="08EC938E" w14:textId="77777777" w:rsidR="0096360A" w:rsidRPr="0096360A" w:rsidRDefault="0096360A" w:rsidP="0096360A">
      <w:pPr>
        <w:rPr>
          <w:rFonts w:ascii="Times New Roman" w:hAnsi="Times New Roman" w:cs="Times New Roman"/>
          <w:sz w:val="24"/>
          <w:szCs w:val="24"/>
        </w:rPr>
      </w:pPr>
    </w:p>
    <w:p w14:paraId="6F1BF98B" w14:textId="77777777" w:rsidR="00AB14FD" w:rsidRPr="00AB14FD" w:rsidRDefault="00AB14FD">
      <w:pPr>
        <w:rPr>
          <w:rFonts w:ascii="Times New Roman" w:hAnsi="Times New Roman" w:cs="Times New Roman"/>
          <w:sz w:val="24"/>
          <w:szCs w:val="24"/>
        </w:rPr>
      </w:pPr>
    </w:p>
    <w:sectPr w:rsidR="00AB14FD" w:rsidRPr="00AB1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A2AB0"/>
    <w:multiLevelType w:val="hybridMultilevel"/>
    <w:tmpl w:val="2C3A20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13414"/>
    <w:multiLevelType w:val="hybridMultilevel"/>
    <w:tmpl w:val="641020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1529BA"/>
    <w:multiLevelType w:val="hybridMultilevel"/>
    <w:tmpl w:val="474C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22A4D"/>
    <w:multiLevelType w:val="hybridMultilevel"/>
    <w:tmpl w:val="11AEB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BC26E2"/>
    <w:multiLevelType w:val="hybridMultilevel"/>
    <w:tmpl w:val="D73CC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D4840"/>
    <w:multiLevelType w:val="hybridMultilevel"/>
    <w:tmpl w:val="14485A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12720"/>
    <w:multiLevelType w:val="hybridMultilevel"/>
    <w:tmpl w:val="51ACB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ỡ Đình Phương">
    <w15:presenceInfo w15:providerId="AD" w15:userId="S::18521274@ms.uit.edu.vn::4a886165-6f8c-41bc-acf9-d3d35f9c0c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FD"/>
    <w:rsid w:val="000544B6"/>
    <w:rsid w:val="00062893"/>
    <w:rsid w:val="000C1AD0"/>
    <w:rsid w:val="001B4A0F"/>
    <w:rsid w:val="001E3A23"/>
    <w:rsid w:val="00214AE0"/>
    <w:rsid w:val="002E4293"/>
    <w:rsid w:val="00313CD6"/>
    <w:rsid w:val="00352166"/>
    <w:rsid w:val="003E67E7"/>
    <w:rsid w:val="00496B84"/>
    <w:rsid w:val="005548EF"/>
    <w:rsid w:val="0058291A"/>
    <w:rsid w:val="005D0C90"/>
    <w:rsid w:val="00605F05"/>
    <w:rsid w:val="00633D2D"/>
    <w:rsid w:val="00645A12"/>
    <w:rsid w:val="00670C9C"/>
    <w:rsid w:val="006D6026"/>
    <w:rsid w:val="00747E43"/>
    <w:rsid w:val="00757F1A"/>
    <w:rsid w:val="007C42E0"/>
    <w:rsid w:val="007E05F8"/>
    <w:rsid w:val="008077F8"/>
    <w:rsid w:val="00834E2F"/>
    <w:rsid w:val="00841307"/>
    <w:rsid w:val="00854684"/>
    <w:rsid w:val="00864FEB"/>
    <w:rsid w:val="008D7C08"/>
    <w:rsid w:val="008E53F7"/>
    <w:rsid w:val="00904625"/>
    <w:rsid w:val="009220B0"/>
    <w:rsid w:val="0093652B"/>
    <w:rsid w:val="0096360A"/>
    <w:rsid w:val="00964D4F"/>
    <w:rsid w:val="00A50619"/>
    <w:rsid w:val="00AB14FD"/>
    <w:rsid w:val="00B873F8"/>
    <w:rsid w:val="00C02E9A"/>
    <w:rsid w:val="00E13D3D"/>
    <w:rsid w:val="00E173AA"/>
    <w:rsid w:val="00E2538D"/>
    <w:rsid w:val="00E64C6B"/>
    <w:rsid w:val="00E91834"/>
    <w:rsid w:val="00ED0947"/>
    <w:rsid w:val="00EF1060"/>
    <w:rsid w:val="00F54FA3"/>
    <w:rsid w:val="00F803BB"/>
    <w:rsid w:val="00F81713"/>
    <w:rsid w:val="00F86185"/>
    <w:rsid w:val="00FD5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F760"/>
  <w15:chartTrackingRefBased/>
  <w15:docId w15:val="{920A72BA-1A2B-4BE2-9643-640DACBBA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4FD"/>
    <w:rPr>
      <w:color w:val="0563C1" w:themeColor="hyperlink"/>
      <w:u w:val="single"/>
    </w:rPr>
  </w:style>
  <w:style w:type="character" w:styleId="UnresolvedMention">
    <w:name w:val="Unresolved Mention"/>
    <w:basedOn w:val="DefaultParagraphFont"/>
    <w:uiPriority w:val="99"/>
    <w:semiHidden/>
    <w:unhideWhenUsed/>
    <w:rsid w:val="00AB14FD"/>
    <w:rPr>
      <w:color w:val="605E5C"/>
      <w:shd w:val="clear" w:color="auto" w:fill="E1DFDD"/>
    </w:rPr>
  </w:style>
  <w:style w:type="paragraph" w:styleId="ListParagraph">
    <w:name w:val="List Paragraph"/>
    <w:basedOn w:val="Normal"/>
    <w:uiPriority w:val="34"/>
    <w:qFormat/>
    <w:rsid w:val="00AB14FD"/>
    <w:pPr>
      <w:ind w:left="720"/>
      <w:contextualSpacing/>
    </w:pPr>
  </w:style>
  <w:style w:type="character" w:styleId="PlaceholderText">
    <w:name w:val="Placeholder Text"/>
    <w:basedOn w:val="DefaultParagraphFont"/>
    <w:uiPriority w:val="99"/>
    <w:semiHidden/>
    <w:rsid w:val="001B4A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152F759837E9F34D80E0C1DC827F5D3D" ma:contentTypeVersion="12" ma:contentTypeDescription="Tạo tài liệu mới." ma:contentTypeScope="" ma:versionID="13ac4437b17cdb9b6e0f31d69bdc00e6">
  <xsd:schema xmlns:xsd="http://www.w3.org/2001/XMLSchema" xmlns:xs="http://www.w3.org/2001/XMLSchema" xmlns:p="http://schemas.microsoft.com/office/2006/metadata/properties" xmlns:ns3="16a4b196-5c37-4d70-9e1c-3379ea35e88a" xmlns:ns4="8341ffe5-418a-4d94-9b09-d57d03f8ee71" targetNamespace="http://schemas.microsoft.com/office/2006/metadata/properties" ma:root="true" ma:fieldsID="565ef47fcee0950cad3cd5beb1c8f138" ns3:_="" ns4:_="">
    <xsd:import namespace="16a4b196-5c37-4d70-9e1c-3379ea35e88a"/>
    <xsd:import namespace="8341ffe5-418a-4d94-9b09-d57d03f8ee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4b196-5c37-4d70-9e1c-3379ea35e88a"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41ffe5-418a-4d94-9b09-d57d03f8ee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CA18B0-8F42-4EA7-92FF-2F0A36530F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B137A6-E309-4122-BAF7-0831E67589F4}">
  <ds:schemaRefs>
    <ds:schemaRef ds:uri="http://schemas.microsoft.com/sharepoint/v3/contenttype/forms"/>
  </ds:schemaRefs>
</ds:datastoreItem>
</file>

<file path=customXml/itemProps3.xml><?xml version="1.0" encoding="utf-8"?>
<ds:datastoreItem xmlns:ds="http://schemas.openxmlformats.org/officeDocument/2006/customXml" ds:itemID="{D9A66E63-F61B-4E7E-95AA-494943867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a4b196-5c37-4d70-9e1c-3379ea35e88a"/>
    <ds:schemaRef ds:uri="8341ffe5-418a-4d94-9b09-d57d03f8ee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Lỡ Đình Phương</dc:creator>
  <cp:keywords/>
  <dc:description/>
  <cp:lastModifiedBy>Lỡ Đình Phương</cp:lastModifiedBy>
  <cp:revision>3</cp:revision>
  <dcterms:created xsi:type="dcterms:W3CDTF">2021-03-29T02:48:00Z</dcterms:created>
  <dcterms:modified xsi:type="dcterms:W3CDTF">2021-03-29T03:09:00Z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0x010100152F759837E9F34D80E0C1DC827F5D3D</vt:lpwstr>
  </property>
</Properties>
</file>